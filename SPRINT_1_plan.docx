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529" w:rsidRDefault="005B5892">
      <w:pPr>
        <w:jc w:val="center"/>
        <w:rPr>
          <w:ins w:id="0" w:author="Madeline Hawkins" w:date="2017-10-13T11:03:00Z"/>
          <w:sz w:val="36"/>
          <w:szCs w:val="36"/>
        </w:rPr>
        <w:pPrChange w:id="1" w:author="Madeline Hawkins" w:date="2017-10-13T11:03:00Z">
          <w:pPr/>
        </w:pPrChange>
      </w:pPr>
      <w:r>
        <w:rPr>
          <w:sz w:val="36"/>
          <w:szCs w:val="36"/>
        </w:rPr>
        <w:t>SPRINT 1 Plan:  Digi Guess</w:t>
      </w:r>
    </w:p>
    <w:p w:rsidR="005B5892" w:rsidRDefault="005B5892">
      <w:pPr>
        <w:jc w:val="center"/>
        <w:rPr>
          <w:ins w:id="2" w:author="Madeline Hawkins" w:date="2017-10-13T11:03:00Z"/>
          <w:sz w:val="36"/>
          <w:szCs w:val="36"/>
        </w:rPr>
        <w:pPrChange w:id="3" w:author="Madeline Hawkins" w:date="2017-10-13T11:03:00Z">
          <w:pPr/>
        </w:pPrChange>
      </w:pPr>
      <w:ins w:id="4" w:author="Madeline Hawkins" w:date="2017-10-13T11:03:00Z">
        <w:r>
          <w:rPr>
            <w:sz w:val="36"/>
            <w:szCs w:val="36"/>
          </w:rPr>
          <w:t>Digi Netters</w:t>
        </w:r>
      </w:ins>
    </w:p>
    <w:p w:rsidR="005B5892" w:rsidRDefault="005B5892">
      <w:pPr>
        <w:jc w:val="center"/>
        <w:rPr>
          <w:ins w:id="5" w:author="Madeline Hawkins" w:date="2017-10-13T11:40:00Z"/>
          <w:sz w:val="36"/>
          <w:szCs w:val="36"/>
        </w:rPr>
        <w:pPrChange w:id="6" w:author="Madeline Hawkins" w:date="2017-10-13T11:03:00Z">
          <w:pPr/>
        </w:pPrChange>
      </w:pPr>
      <w:ins w:id="7" w:author="Madeline Hawkins" w:date="2017-10-13T11:03:00Z">
        <w:r>
          <w:rPr>
            <w:sz w:val="36"/>
            <w:szCs w:val="36"/>
          </w:rPr>
          <w:t>10</w:t>
        </w:r>
      </w:ins>
      <w:ins w:id="8" w:author="Madeline Hawkins" w:date="2017-10-13T11:05:00Z">
        <w:r>
          <w:rPr>
            <w:sz w:val="36"/>
            <w:szCs w:val="36"/>
          </w:rPr>
          <w:t>/22/2017</w:t>
        </w:r>
      </w:ins>
    </w:p>
    <w:p w:rsidR="00BA5618" w:rsidRDefault="00BA5618">
      <w:pPr>
        <w:jc w:val="center"/>
        <w:rPr>
          <w:ins w:id="9" w:author="Madeline Hawkins" w:date="2017-10-13T12:16:00Z"/>
          <w:sz w:val="36"/>
          <w:szCs w:val="36"/>
        </w:rPr>
        <w:pPrChange w:id="10" w:author="Madeline Hawkins" w:date="2017-10-13T11:03:00Z">
          <w:pPr/>
        </w:pPrChange>
      </w:pPr>
    </w:p>
    <w:p w:rsidR="00BA5618" w:rsidRDefault="00BA5618">
      <w:pPr>
        <w:rPr>
          <w:ins w:id="11" w:author="Madeline Hawkins" w:date="2017-10-13T11:40:00Z"/>
          <w:sz w:val="36"/>
          <w:szCs w:val="36"/>
        </w:rPr>
      </w:pPr>
    </w:p>
    <w:p w:rsidR="00BA5618" w:rsidRDefault="00BA5618">
      <w:pPr>
        <w:pStyle w:val="ListParagraph"/>
        <w:rPr>
          <w:ins w:id="12" w:author="Madeline Hawkins" w:date="2017-10-13T12:19:00Z"/>
          <w:sz w:val="28"/>
          <w:szCs w:val="28"/>
        </w:rPr>
        <w:pPrChange w:id="13" w:author="Madeline Hawkins" w:date="2017-10-13T12:16:00Z">
          <w:pPr>
            <w:pStyle w:val="ListParagraph"/>
            <w:numPr>
              <w:numId w:val="1"/>
            </w:numPr>
            <w:ind w:hanging="360"/>
          </w:pPr>
        </w:pPrChange>
      </w:pPr>
      <w:ins w:id="14" w:author="Madeline Hawkins" w:date="2017-10-13T12:17:00Z">
        <w:r>
          <w:rPr>
            <w:b/>
            <w:sz w:val="28"/>
            <w:szCs w:val="28"/>
          </w:rPr>
          <w:t xml:space="preserve">Goal: </w:t>
        </w:r>
        <w:r>
          <w:rPr>
            <w:sz w:val="28"/>
            <w:szCs w:val="28"/>
          </w:rPr>
          <w:t xml:space="preserve">For our sprint 1 we want to achieve designing a simple, easy to use website </w:t>
        </w:r>
      </w:ins>
      <w:ins w:id="15" w:author="Madeline Hawkins" w:date="2017-10-13T12:18:00Z">
        <w:r>
          <w:rPr>
            <w:sz w:val="28"/>
            <w:szCs w:val="28"/>
          </w:rPr>
          <w:t xml:space="preserve">that allows people to draw a single number and have the website accurately guess the number using Jose’s previously made model. </w:t>
        </w:r>
        <w:proofErr w:type="gramStart"/>
        <w:r>
          <w:rPr>
            <w:sz w:val="28"/>
            <w:szCs w:val="28"/>
          </w:rPr>
          <w:t>Also</w:t>
        </w:r>
        <w:proofErr w:type="gramEnd"/>
        <w:r>
          <w:rPr>
            <w:sz w:val="28"/>
            <w:szCs w:val="28"/>
          </w:rPr>
          <w:t xml:space="preserve"> we want to create a neural net that can guess </w:t>
        </w:r>
      </w:ins>
      <w:ins w:id="16" w:author="Madeline Hawkins" w:date="2017-10-13T12:19:00Z">
        <w:r>
          <w:rPr>
            <w:sz w:val="28"/>
            <w:szCs w:val="28"/>
          </w:rPr>
          <w:t xml:space="preserve">numbers. </w:t>
        </w:r>
      </w:ins>
    </w:p>
    <w:p w:rsidR="00BA5618" w:rsidRDefault="00BA5618">
      <w:pPr>
        <w:pStyle w:val="ListParagraph"/>
        <w:rPr>
          <w:ins w:id="17" w:author="Madeline Hawkins" w:date="2017-10-13T12:19:00Z"/>
          <w:sz w:val="28"/>
          <w:szCs w:val="28"/>
        </w:rPr>
        <w:pPrChange w:id="18" w:author="Madeline Hawkins" w:date="2017-10-13T12:16:00Z">
          <w:pPr>
            <w:pStyle w:val="ListParagraph"/>
            <w:numPr>
              <w:numId w:val="1"/>
            </w:numPr>
            <w:ind w:hanging="360"/>
          </w:pPr>
        </w:pPrChange>
      </w:pPr>
    </w:p>
    <w:p w:rsidR="00BA5618" w:rsidRDefault="00BA5618">
      <w:pPr>
        <w:pStyle w:val="ListParagraph"/>
        <w:numPr>
          <w:ilvl w:val="0"/>
          <w:numId w:val="2"/>
        </w:numPr>
        <w:rPr>
          <w:ins w:id="19" w:author="Madeline Hawkins" w:date="2017-10-13T12:21:00Z"/>
          <w:sz w:val="28"/>
          <w:szCs w:val="28"/>
        </w:rPr>
        <w:pPrChange w:id="20" w:author="Madeline Hawkins" w:date="2017-10-13T12:21:00Z">
          <w:pPr>
            <w:pStyle w:val="ListParagraph"/>
            <w:numPr>
              <w:numId w:val="1"/>
            </w:numPr>
            <w:ind w:hanging="360"/>
          </w:pPr>
        </w:pPrChange>
      </w:pPr>
      <w:ins w:id="21" w:author="Madeline Hawkins" w:date="2017-10-13T12:19:00Z">
        <w:r>
          <w:rPr>
            <w:b/>
            <w:sz w:val="28"/>
            <w:szCs w:val="28"/>
          </w:rPr>
          <w:t xml:space="preserve">User Story 1: </w:t>
        </w:r>
        <w:r>
          <w:rPr>
            <w:sz w:val="28"/>
            <w:szCs w:val="28"/>
          </w:rPr>
          <w:t>As</w:t>
        </w:r>
      </w:ins>
      <w:ins w:id="22" w:author="Madeline Hawkins" w:date="2017-10-13T12:20:00Z">
        <w:r>
          <w:rPr>
            <w:sz w:val="28"/>
            <w:szCs w:val="28"/>
          </w:rPr>
          <w:t xml:space="preserve"> a user, I’d like and easy to use website. </w:t>
        </w:r>
      </w:ins>
    </w:p>
    <w:p w:rsidR="00BA5618" w:rsidRDefault="00BA5618">
      <w:pPr>
        <w:pStyle w:val="ListParagraph"/>
        <w:numPr>
          <w:ilvl w:val="1"/>
          <w:numId w:val="2"/>
        </w:numPr>
        <w:rPr>
          <w:ins w:id="23" w:author="Madeline Hawkins" w:date="2017-10-13T12:21:00Z"/>
          <w:sz w:val="28"/>
          <w:szCs w:val="28"/>
        </w:rPr>
        <w:pPrChange w:id="24" w:author="Madeline Hawkins" w:date="2017-10-13T12:21:00Z">
          <w:pPr>
            <w:pStyle w:val="ListParagraph"/>
            <w:numPr>
              <w:numId w:val="1"/>
            </w:numPr>
            <w:ind w:hanging="360"/>
          </w:pPr>
        </w:pPrChange>
      </w:pPr>
      <w:ins w:id="25" w:author="Madeline Hawkins" w:date="2017-10-13T12:21:00Z">
        <w:r>
          <w:rPr>
            <w:b/>
            <w:sz w:val="28"/>
            <w:szCs w:val="28"/>
          </w:rPr>
          <w:t>Task 1:</w:t>
        </w:r>
        <w:r>
          <w:rPr>
            <w:sz w:val="28"/>
            <w:szCs w:val="28"/>
          </w:rPr>
          <w:t xml:space="preserve"> Use bootstrap to make a simple web design. </w:t>
        </w:r>
      </w:ins>
      <w:ins w:id="26" w:author="Madeline Hawkins" w:date="2017-10-14T14:31:00Z">
        <w:r w:rsidR="001A4D56">
          <w:rPr>
            <w:sz w:val="28"/>
            <w:szCs w:val="28"/>
          </w:rPr>
          <w:t>(2)</w:t>
        </w:r>
      </w:ins>
    </w:p>
    <w:p w:rsidR="00BA5618" w:rsidRDefault="00BA5618">
      <w:pPr>
        <w:pStyle w:val="ListParagraph"/>
        <w:numPr>
          <w:ilvl w:val="1"/>
          <w:numId w:val="2"/>
        </w:numPr>
        <w:rPr>
          <w:ins w:id="27" w:author="Madeline Hawkins" w:date="2017-10-13T12:22:00Z"/>
          <w:sz w:val="28"/>
          <w:szCs w:val="28"/>
        </w:rPr>
        <w:pPrChange w:id="28" w:author="Madeline Hawkins" w:date="2017-10-13T12:21:00Z">
          <w:pPr>
            <w:pStyle w:val="ListParagraph"/>
            <w:numPr>
              <w:numId w:val="1"/>
            </w:numPr>
            <w:ind w:hanging="360"/>
          </w:pPr>
        </w:pPrChange>
      </w:pPr>
      <w:ins w:id="29" w:author="Madeline Hawkins" w:date="2017-10-13T12:21:00Z">
        <w:r>
          <w:rPr>
            <w:b/>
            <w:sz w:val="28"/>
            <w:szCs w:val="28"/>
          </w:rPr>
          <w:t>Task 2:</w:t>
        </w:r>
        <w:r>
          <w:rPr>
            <w:sz w:val="28"/>
            <w:szCs w:val="28"/>
          </w:rPr>
          <w:t xml:space="preserve"> </w:t>
        </w:r>
      </w:ins>
      <w:ins w:id="30" w:author="Madeline Hawkins" w:date="2017-10-13T12:22:00Z">
        <w:r>
          <w:rPr>
            <w:sz w:val="28"/>
            <w:szCs w:val="28"/>
          </w:rPr>
          <w:t xml:space="preserve">Use descriptive labels so the user understands the layout of the website. </w:t>
        </w:r>
      </w:ins>
      <w:ins w:id="31" w:author="Madeline Hawkins" w:date="2017-10-14T14:31:00Z">
        <w:r w:rsidR="001A4D56">
          <w:rPr>
            <w:sz w:val="28"/>
            <w:szCs w:val="28"/>
          </w:rPr>
          <w:t>(1)</w:t>
        </w:r>
      </w:ins>
    </w:p>
    <w:p w:rsidR="00BA5618" w:rsidRDefault="00BA5618">
      <w:pPr>
        <w:pStyle w:val="ListParagraph"/>
        <w:numPr>
          <w:ilvl w:val="0"/>
          <w:numId w:val="2"/>
        </w:numPr>
        <w:rPr>
          <w:ins w:id="32" w:author="Madeline Hawkins" w:date="2017-10-13T12:22:00Z"/>
          <w:sz w:val="28"/>
          <w:szCs w:val="28"/>
        </w:rPr>
        <w:pPrChange w:id="33" w:author="Madeline Hawkins" w:date="2017-10-13T12:22:00Z">
          <w:pPr>
            <w:pStyle w:val="ListParagraph"/>
            <w:numPr>
              <w:numId w:val="1"/>
            </w:numPr>
            <w:ind w:hanging="360"/>
          </w:pPr>
        </w:pPrChange>
      </w:pPr>
      <w:ins w:id="34" w:author="Madeline Hawkins" w:date="2017-10-13T12:22:00Z">
        <w:r>
          <w:rPr>
            <w:b/>
            <w:sz w:val="28"/>
            <w:szCs w:val="28"/>
          </w:rPr>
          <w:t xml:space="preserve">User Story 2: </w:t>
        </w:r>
        <w:r>
          <w:rPr>
            <w:sz w:val="28"/>
            <w:szCs w:val="28"/>
          </w:rPr>
          <w:t xml:space="preserve">As a student on this project, I want to learn more about machine learning and build my own neural net. </w:t>
        </w:r>
      </w:ins>
    </w:p>
    <w:p w:rsidR="00BA5618" w:rsidRDefault="00BA5618">
      <w:pPr>
        <w:pStyle w:val="ListParagraph"/>
        <w:numPr>
          <w:ilvl w:val="1"/>
          <w:numId w:val="2"/>
        </w:numPr>
        <w:rPr>
          <w:ins w:id="35" w:author="Madeline Hawkins" w:date="2017-10-14T14:28:00Z"/>
          <w:sz w:val="28"/>
          <w:szCs w:val="28"/>
        </w:rPr>
        <w:pPrChange w:id="36" w:author="Madeline Hawkins" w:date="2017-10-13T12:22:00Z">
          <w:pPr>
            <w:pStyle w:val="ListParagraph"/>
            <w:numPr>
              <w:numId w:val="1"/>
            </w:numPr>
            <w:ind w:hanging="360"/>
          </w:pPr>
        </w:pPrChange>
      </w:pPr>
      <w:ins w:id="37" w:author="Madeline Hawkins" w:date="2017-10-13T12:22:00Z">
        <w:r>
          <w:rPr>
            <w:b/>
            <w:sz w:val="28"/>
            <w:szCs w:val="28"/>
          </w:rPr>
          <w:t>Task 1:</w:t>
        </w:r>
        <w:r>
          <w:rPr>
            <w:sz w:val="28"/>
            <w:szCs w:val="28"/>
          </w:rPr>
          <w:t xml:space="preserve"> </w:t>
        </w:r>
      </w:ins>
      <w:ins w:id="38" w:author="Madeline Hawkins" w:date="2017-10-14T14:28:00Z">
        <w:r w:rsidR="001A4D56">
          <w:rPr>
            <w:sz w:val="28"/>
            <w:szCs w:val="28"/>
          </w:rPr>
          <w:t xml:space="preserve">Read through the tutorials online to get a better understanding on how to create the neural net. </w:t>
        </w:r>
      </w:ins>
      <w:ins w:id="39" w:author="Madeline Hawkins" w:date="2017-10-14T14:31:00Z">
        <w:r w:rsidR="001A4D56">
          <w:rPr>
            <w:sz w:val="28"/>
            <w:szCs w:val="28"/>
          </w:rPr>
          <w:t>(4)</w:t>
        </w:r>
      </w:ins>
    </w:p>
    <w:p w:rsidR="001A4D56" w:rsidRDefault="001A4D56">
      <w:pPr>
        <w:pStyle w:val="ListParagraph"/>
        <w:numPr>
          <w:ilvl w:val="1"/>
          <w:numId w:val="2"/>
        </w:numPr>
        <w:rPr>
          <w:ins w:id="40" w:author="Madeline Hawkins" w:date="2017-10-14T14:28:00Z"/>
          <w:sz w:val="28"/>
          <w:szCs w:val="28"/>
        </w:rPr>
        <w:pPrChange w:id="41" w:author="Madeline Hawkins" w:date="2017-10-13T12:22:00Z">
          <w:pPr>
            <w:pStyle w:val="ListParagraph"/>
            <w:numPr>
              <w:numId w:val="1"/>
            </w:numPr>
            <w:ind w:hanging="360"/>
          </w:pPr>
        </w:pPrChange>
      </w:pPr>
      <w:ins w:id="42" w:author="Madeline Hawkins" w:date="2017-10-14T14:28:00Z">
        <w:r>
          <w:rPr>
            <w:b/>
            <w:sz w:val="28"/>
            <w:szCs w:val="28"/>
          </w:rPr>
          <w:t xml:space="preserve">Task 2: </w:t>
        </w:r>
        <w:r>
          <w:rPr>
            <w:sz w:val="28"/>
            <w:szCs w:val="28"/>
          </w:rPr>
          <w:t xml:space="preserve">Start coding up the neural net. </w:t>
        </w:r>
      </w:ins>
      <w:ins w:id="43" w:author="Madeline Hawkins" w:date="2017-10-14T14:32:00Z">
        <w:r>
          <w:rPr>
            <w:sz w:val="28"/>
            <w:szCs w:val="28"/>
          </w:rPr>
          <w:t>(2)</w:t>
        </w:r>
      </w:ins>
    </w:p>
    <w:p w:rsidR="001A4D56" w:rsidRDefault="001A4D56">
      <w:pPr>
        <w:pStyle w:val="ListParagraph"/>
        <w:numPr>
          <w:ilvl w:val="1"/>
          <w:numId w:val="2"/>
        </w:numPr>
        <w:rPr>
          <w:ins w:id="44" w:author="Madeline Hawkins" w:date="2017-10-14T14:29:00Z"/>
          <w:sz w:val="28"/>
          <w:szCs w:val="28"/>
        </w:rPr>
        <w:pPrChange w:id="45" w:author="Madeline Hawkins" w:date="2017-10-13T12:22:00Z">
          <w:pPr>
            <w:pStyle w:val="ListParagraph"/>
            <w:numPr>
              <w:numId w:val="1"/>
            </w:numPr>
            <w:ind w:hanging="360"/>
          </w:pPr>
        </w:pPrChange>
      </w:pPr>
      <w:ins w:id="46" w:author="Madeline Hawkins" w:date="2017-10-14T14:29:00Z">
        <w:r>
          <w:rPr>
            <w:b/>
            <w:sz w:val="28"/>
            <w:szCs w:val="28"/>
          </w:rPr>
          <w:t xml:space="preserve">Task 3: </w:t>
        </w:r>
        <w:r>
          <w:rPr>
            <w:sz w:val="28"/>
            <w:szCs w:val="28"/>
          </w:rPr>
          <w:t xml:space="preserve">Tweak parameters to create accurate neural net. </w:t>
        </w:r>
      </w:ins>
      <w:ins w:id="47" w:author="Madeline Hawkins" w:date="2017-10-14T14:32:00Z">
        <w:r>
          <w:rPr>
            <w:sz w:val="28"/>
            <w:szCs w:val="28"/>
          </w:rPr>
          <w:t>(6)</w:t>
        </w:r>
      </w:ins>
    </w:p>
    <w:p w:rsidR="001A4D56" w:rsidRDefault="001A4D56" w:rsidP="001A4D56">
      <w:pPr>
        <w:pStyle w:val="ListParagraph"/>
        <w:numPr>
          <w:ilvl w:val="0"/>
          <w:numId w:val="2"/>
        </w:numPr>
        <w:rPr>
          <w:ins w:id="48" w:author="Madeline Hawkins" w:date="2017-10-14T14:29:00Z"/>
          <w:sz w:val="28"/>
          <w:szCs w:val="28"/>
        </w:rPr>
        <w:pPrChange w:id="49" w:author="Madeline Hawkins" w:date="2017-10-14T14:29:00Z">
          <w:pPr>
            <w:pStyle w:val="ListParagraph"/>
            <w:numPr>
              <w:numId w:val="1"/>
            </w:numPr>
            <w:ind w:hanging="360"/>
          </w:pPr>
        </w:pPrChange>
      </w:pPr>
      <w:ins w:id="50" w:author="Madeline Hawkins" w:date="2017-10-14T14:29:00Z">
        <w:r>
          <w:rPr>
            <w:b/>
            <w:sz w:val="28"/>
            <w:szCs w:val="28"/>
          </w:rPr>
          <w:t xml:space="preserve">User Story 3: </w:t>
        </w:r>
        <w:r>
          <w:rPr>
            <w:sz w:val="28"/>
            <w:szCs w:val="28"/>
          </w:rPr>
          <w:t xml:space="preserve">As someone who visits the website, I want to be able to draw a number and have the website accurately guess the number. </w:t>
        </w:r>
      </w:ins>
    </w:p>
    <w:p w:rsidR="001A4D56" w:rsidRDefault="001A4D56" w:rsidP="001A4D56">
      <w:pPr>
        <w:pStyle w:val="ListParagraph"/>
        <w:numPr>
          <w:ilvl w:val="1"/>
          <w:numId w:val="2"/>
        </w:numPr>
        <w:rPr>
          <w:ins w:id="51" w:author="Madeline Hawkins" w:date="2017-10-14T14:30:00Z"/>
          <w:sz w:val="28"/>
          <w:szCs w:val="28"/>
        </w:rPr>
        <w:pPrChange w:id="52" w:author="Madeline Hawkins" w:date="2017-10-14T14:29:00Z">
          <w:pPr>
            <w:pStyle w:val="ListParagraph"/>
            <w:numPr>
              <w:numId w:val="1"/>
            </w:numPr>
            <w:ind w:hanging="360"/>
          </w:pPr>
        </w:pPrChange>
      </w:pPr>
      <w:ins w:id="53" w:author="Madeline Hawkins" w:date="2017-10-14T14:30:00Z">
        <w:r>
          <w:rPr>
            <w:b/>
            <w:sz w:val="28"/>
            <w:szCs w:val="28"/>
          </w:rPr>
          <w:t xml:space="preserve">Task 1: </w:t>
        </w:r>
        <w:r>
          <w:rPr>
            <w:sz w:val="28"/>
            <w:szCs w:val="28"/>
          </w:rPr>
          <w:t xml:space="preserve">Design a drawable canvas element. </w:t>
        </w:r>
        <w:bookmarkStart w:id="54" w:name="_GoBack"/>
        <w:bookmarkEnd w:id="54"/>
      </w:ins>
    </w:p>
    <w:p w:rsidR="001A4D56" w:rsidRDefault="001A4D56" w:rsidP="001A4D56">
      <w:pPr>
        <w:pStyle w:val="ListParagraph"/>
        <w:numPr>
          <w:ilvl w:val="1"/>
          <w:numId w:val="2"/>
        </w:numPr>
        <w:rPr>
          <w:ins w:id="55" w:author="Madeline Hawkins" w:date="2017-10-14T14:30:00Z"/>
          <w:sz w:val="28"/>
          <w:szCs w:val="28"/>
        </w:rPr>
        <w:pPrChange w:id="56" w:author="Madeline Hawkins" w:date="2017-10-14T14:29:00Z">
          <w:pPr>
            <w:pStyle w:val="ListParagraph"/>
            <w:numPr>
              <w:numId w:val="1"/>
            </w:numPr>
            <w:ind w:hanging="360"/>
          </w:pPr>
        </w:pPrChange>
      </w:pPr>
      <w:ins w:id="57" w:author="Madeline Hawkins" w:date="2017-10-14T14:30:00Z">
        <w:r>
          <w:rPr>
            <w:b/>
            <w:sz w:val="28"/>
            <w:szCs w:val="28"/>
          </w:rPr>
          <w:t xml:space="preserve">Task 2: </w:t>
        </w:r>
        <w:r>
          <w:rPr>
            <w:sz w:val="28"/>
            <w:szCs w:val="28"/>
          </w:rPr>
          <w:t xml:space="preserve">Preprocess the image into a usable matrix. </w:t>
        </w:r>
      </w:ins>
    </w:p>
    <w:p w:rsidR="001A4D56" w:rsidRDefault="001A4D56" w:rsidP="001A4D56">
      <w:pPr>
        <w:pStyle w:val="ListParagraph"/>
        <w:numPr>
          <w:ilvl w:val="1"/>
          <w:numId w:val="2"/>
        </w:numPr>
        <w:rPr>
          <w:ins w:id="58" w:author="Madeline Hawkins" w:date="2017-10-14T14:30:00Z"/>
          <w:sz w:val="28"/>
          <w:szCs w:val="28"/>
        </w:rPr>
        <w:pPrChange w:id="59" w:author="Madeline Hawkins" w:date="2017-10-14T14:29:00Z">
          <w:pPr>
            <w:pStyle w:val="ListParagraph"/>
            <w:numPr>
              <w:numId w:val="1"/>
            </w:numPr>
            <w:ind w:hanging="360"/>
          </w:pPr>
        </w:pPrChange>
      </w:pPr>
      <w:ins w:id="60" w:author="Madeline Hawkins" w:date="2017-10-14T14:30:00Z">
        <w:r>
          <w:rPr>
            <w:b/>
            <w:sz w:val="28"/>
            <w:szCs w:val="28"/>
          </w:rPr>
          <w:t>Task 3:</w:t>
        </w:r>
        <w:r>
          <w:rPr>
            <w:sz w:val="28"/>
            <w:szCs w:val="28"/>
          </w:rPr>
          <w:t xml:space="preserve"> Communicate front end to back end. </w:t>
        </w:r>
      </w:ins>
    </w:p>
    <w:p w:rsidR="001A4D56" w:rsidRDefault="001A4D56" w:rsidP="001A4D56">
      <w:pPr>
        <w:pStyle w:val="ListParagraph"/>
        <w:numPr>
          <w:ilvl w:val="1"/>
          <w:numId w:val="2"/>
        </w:numPr>
        <w:rPr>
          <w:ins w:id="61" w:author="Madeline Hawkins" w:date="2017-10-13T12:20:00Z"/>
          <w:sz w:val="28"/>
          <w:szCs w:val="28"/>
        </w:rPr>
        <w:pPrChange w:id="62" w:author="Madeline Hawkins" w:date="2017-10-14T14:29:00Z">
          <w:pPr>
            <w:pStyle w:val="ListParagraph"/>
            <w:numPr>
              <w:numId w:val="1"/>
            </w:numPr>
            <w:ind w:hanging="360"/>
          </w:pPr>
        </w:pPrChange>
      </w:pPr>
      <w:ins w:id="63" w:author="Madeline Hawkins" w:date="2017-10-14T14:30:00Z">
        <w:r>
          <w:rPr>
            <w:b/>
            <w:sz w:val="28"/>
            <w:szCs w:val="28"/>
          </w:rPr>
          <w:t>Task</w:t>
        </w:r>
      </w:ins>
      <w:ins w:id="64" w:author="Madeline Hawkins" w:date="2017-10-14T14:31:00Z">
        <w:r>
          <w:rPr>
            <w:b/>
            <w:sz w:val="28"/>
            <w:szCs w:val="28"/>
          </w:rPr>
          <w:t xml:space="preserve"> 4:</w:t>
        </w:r>
        <w:r>
          <w:rPr>
            <w:sz w:val="28"/>
            <w:szCs w:val="28"/>
          </w:rPr>
          <w:t xml:space="preserve"> Display results from back end in an easy to read format with a fast response. </w:t>
        </w:r>
      </w:ins>
    </w:p>
    <w:p w:rsidR="00BA5618" w:rsidRPr="00BA5618" w:rsidRDefault="00BA5618">
      <w:pPr>
        <w:rPr>
          <w:ins w:id="65" w:author="Madeline Hawkins" w:date="2017-10-13T12:16:00Z"/>
          <w:sz w:val="24"/>
          <w:szCs w:val="24"/>
          <w:rPrChange w:id="66" w:author="Madeline Hawkins" w:date="2017-10-13T12:21:00Z">
            <w:rPr>
              <w:ins w:id="67" w:author="Madeline Hawkins" w:date="2017-10-13T12:16:00Z"/>
            </w:rPr>
          </w:rPrChange>
        </w:rPr>
        <w:pPrChange w:id="68" w:author="Madeline Hawkins" w:date="2017-10-13T12:21:00Z">
          <w:pPr>
            <w:pStyle w:val="ListParagraph"/>
            <w:numPr>
              <w:numId w:val="1"/>
            </w:numPr>
            <w:ind w:hanging="360"/>
          </w:pPr>
        </w:pPrChange>
      </w:pPr>
    </w:p>
    <w:p w:rsidR="00071B27" w:rsidRDefault="00071B27">
      <w:pPr>
        <w:rPr>
          <w:ins w:id="69" w:author="Madeline Hawkins" w:date="2017-10-13T12:36:00Z"/>
          <w:sz w:val="36"/>
          <w:szCs w:val="36"/>
        </w:rPr>
      </w:pPr>
    </w:p>
    <w:p w:rsidR="00D13B34" w:rsidRPr="005B5892" w:rsidRDefault="00D13B34">
      <w:pPr>
        <w:rPr>
          <w:sz w:val="36"/>
          <w:szCs w:val="36"/>
        </w:rPr>
      </w:pPr>
    </w:p>
    <w:sectPr w:rsidR="00D13B34" w:rsidRPr="005B5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72851"/>
    <w:multiLevelType w:val="hybridMultilevel"/>
    <w:tmpl w:val="42C60518"/>
    <w:lvl w:ilvl="0" w:tplc="008C41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40B5A"/>
    <w:multiLevelType w:val="hybridMultilevel"/>
    <w:tmpl w:val="3FB45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deline Hawkins">
    <w15:presenceInfo w15:providerId="Windows Live" w15:userId="5c8ab7084a4319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92"/>
    <w:rsid w:val="00071B27"/>
    <w:rsid w:val="000E18EF"/>
    <w:rsid w:val="00106B4F"/>
    <w:rsid w:val="001A4D56"/>
    <w:rsid w:val="00343698"/>
    <w:rsid w:val="004C5DA3"/>
    <w:rsid w:val="005B5892"/>
    <w:rsid w:val="0083240E"/>
    <w:rsid w:val="00A50B75"/>
    <w:rsid w:val="00BA5618"/>
    <w:rsid w:val="00C11D59"/>
    <w:rsid w:val="00D13B34"/>
    <w:rsid w:val="00E4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741F"/>
  <w15:chartTrackingRefBased/>
  <w15:docId w15:val="{F2ED2DC5-CA40-4C50-AB2C-46259A9C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B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D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D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Hawkins</dc:creator>
  <cp:keywords/>
  <dc:description/>
  <cp:lastModifiedBy>Madeline Hawkins</cp:lastModifiedBy>
  <cp:revision>2</cp:revision>
  <dcterms:created xsi:type="dcterms:W3CDTF">2017-10-13T18:01:00Z</dcterms:created>
  <dcterms:modified xsi:type="dcterms:W3CDTF">2017-10-14T21:32:00Z</dcterms:modified>
</cp:coreProperties>
</file>